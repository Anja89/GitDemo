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1555" w14:textId="55A4D378" w:rsidR="00E55024" w:rsidRDefault="0081436B">
      <w:r>
        <w:t>Datei Hi</w:t>
      </w:r>
    </w:p>
    <w:sectPr w:rsidR="00E5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B"/>
    <w:rsid w:val="0081436B"/>
    <w:rsid w:val="00E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0784"/>
  <w15:chartTrackingRefBased/>
  <w15:docId w15:val="{7D7E2576-B96F-49F0-99AE-7C67718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Lohrengel</dc:creator>
  <cp:keywords/>
  <dc:description/>
  <cp:lastModifiedBy>Anja Lohrengel</cp:lastModifiedBy>
  <cp:revision>1</cp:revision>
  <dcterms:created xsi:type="dcterms:W3CDTF">2021-03-25T08:07:00Z</dcterms:created>
  <dcterms:modified xsi:type="dcterms:W3CDTF">2021-03-25T08:08:00Z</dcterms:modified>
</cp:coreProperties>
</file>